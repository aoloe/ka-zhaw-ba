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9414A0" w:rsidRDefault="009414A0" w:rsidP="009414A0">
      <w:pPr>
        <w:jc w:val="center"/>
        <w:rPr>
          <w:b/>
          <w:sz w:val="32"/>
        </w:rPr>
      </w:pPr>
      <w:r w:rsidRPr="009414A0">
        <w:rPr>
          <w:b/>
          <w:sz w:val="32"/>
        </w:rPr>
        <w:t xml:space="preserve">Versuch 1 </w:t>
      </w:r>
      <w:proofErr w:type="spellStart"/>
      <w:r w:rsidRPr="009414A0">
        <w:rPr>
          <w:b/>
          <w:sz w:val="32"/>
        </w:rPr>
        <w:t>Harvester</w:t>
      </w:r>
      <w:proofErr w:type="spellEnd"/>
      <w:r w:rsidRPr="009414A0">
        <w:rPr>
          <w:b/>
          <w:sz w:val="32"/>
        </w:rPr>
        <w:t xml:space="preserve"> Ausgang Kondensator</w:t>
      </w:r>
    </w:p>
    <w:p w:rsidR="00F47830" w:rsidRDefault="00F47830" w:rsidP="00F47830">
      <w:r>
        <w:t xml:space="preserve">Autor: </w:t>
      </w:r>
      <w:r>
        <w:br/>
        <w:t>Messdatum:</w:t>
      </w:r>
    </w:p>
    <w:p w:rsidR="00F47830" w:rsidRDefault="00F47830" w:rsidP="00F47830">
      <w:bookmarkStart w:id="0" w:name="_GoBack"/>
      <w:bookmarkEnd w:id="0"/>
    </w:p>
    <w:p w:rsidR="009414A0" w:rsidRPr="009414A0" w:rsidRDefault="009414A0" w:rsidP="009414A0">
      <w:pPr>
        <w:pStyle w:val="berschrift2"/>
      </w:pPr>
      <w:r w:rsidRPr="009414A0">
        <w:t>Zusammenfassung</w:t>
      </w:r>
    </w:p>
    <w:p w:rsidR="009414A0" w:rsidRDefault="009414A0">
      <w:r>
        <w:br w:type="page"/>
      </w:r>
    </w:p>
    <w:p w:rsidR="009414A0" w:rsidRDefault="009414A0" w:rsidP="009414A0">
      <w:pPr>
        <w:pStyle w:val="berschrift2"/>
      </w:pPr>
      <w:r>
        <w:lastRenderedPageBreak/>
        <w:t>1 Aufgabenstellung</w:t>
      </w:r>
    </w:p>
    <w:p w:rsidR="009414A0" w:rsidRDefault="009414A0" w:rsidP="009414A0"/>
    <w:p w:rsidR="009414A0" w:rsidRDefault="009414A0" w:rsidP="009414A0">
      <w:pPr>
        <w:pStyle w:val="berschrift2"/>
      </w:pPr>
      <w:r>
        <w:t>2 Messschaltung/Messverfahren</w:t>
      </w:r>
    </w:p>
    <w:p w:rsidR="009414A0" w:rsidRDefault="009414A0" w:rsidP="009414A0"/>
    <w:p w:rsidR="009414A0" w:rsidRDefault="009414A0" w:rsidP="009414A0">
      <w:pPr>
        <w:pStyle w:val="berschrift2"/>
      </w:pPr>
      <w:r>
        <w:t>3 Ergebnis</w:t>
      </w:r>
    </w:p>
    <w:p w:rsidR="009414A0" w:rsidRDefault="009414A0" w:rsidP="009414A0"/>
    <w:p w:rsidR="009414A0" w:rsidRDefault="009414A0" w:rsidP="009414A0">
      <w:pPr>
        <w:pStyle w:val="berschrift2"/>
      </w:pPr>
      <w:r>
        <w:t>4 Schlusswort</w:t>
      </w:r>
    </w:p>
    <w:p w:rsidR="009414A0" w:rsidRDefault="009414A0" w:rsidP="009414A0"/>
    <w:p w:rsidR="009414A0" w:rsidRDefault="009414A0" w:rsidP="009414A0">
      <w:pPr>
        <w:pStyle w:val="berschrift2"/>
      </w:pPr>
      <w:r>
        <w:t>5 Inventar</w:t>
      </w:r>
    </w:p>
    <w:p w:rsidR="009414A0" w:rsidRPr="009414A0" w:rsidRDefault="009414A0" w:rsidP="009414A0"/>
    <w:sectPr w:rsidR="009414A0" w:rsidRPr="00941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1417C7"/>
    <w:rsid w:val="003938CA"/>
    <w:rsid w:val="009414A0"/>
    <w:rsid w:val="00DE000B"/>
    <w:rsid w:val="00F4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926EB6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941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414A0"/>
    <w:rPr>
      <w:rFonts w:asciiTheme="majorHAnsi" w:eastAsiaTheme="majorEastAsia" w:hAnsiTheme="majorHAnsi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2</cp:revision>
  <dcterms:created xsi:type="dcterms:W3CDTF">2016-02-26T16:23:00Z</dcterms:created>
  <dcterms:modified xsi:type="dcterms:W3CDTF">2016-02-26T16:23:00Z</dcterms:modified>
</cp:coreProperties>
</file>